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cc0000"/>
          <w:rtl w:val="0"/>
        </w:rPr>
        <w:t xml:space="preserve">MUD Wykład Opracowanie</w:t>
      </w:r>
    </w:p>
    <w:p w:rsidR="00000000" w:rsidDel="00000000" w:rsidP="00000000" w:rsidRDefault="00000000" w:rsidRPr="00000000">
      <w:pPr>
        <w:contextualSpacing w:val="0"/>
        <w:jc w:val="center"/>
      </w:pPr>
      <w:ins w:author="Mikolaj Kowal" w:id="0" w:date="2017-01-27T19:18:34Z">
        <w:r w:rsidDel="00000000" w:rsidR="00000000" w:rsidRPr="00000000">
          <w:drawing>
            <wp:inline distB="114300" distT="114300" distL="114300" distR="114300">
              <wp:extent cx="5191125" cy="2138363"/>
              <wp:effectExtent b="0" l="0" r="0" t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6"/>
                      <a:srcRect b="-93814" l="-8970" r="8970" t="938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1125" cy="21383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del w:author="Mikolaj Kowal" w:id="0" w:date="2017-01-27T19:18:34Z">
        <w:r w:rsidDel="00000000" w:rsidR="00000000" w:rsidRPr="00000000">
          <w:drawing>
            <wp:inline distB="114300" distT="114300" distL="114300" distR="114300">
              <wp:extent cx="5731200" cy="6464300"/>
              <wp:effectExtent b="0" l="0" r="0" t="0"/>
              <wp:docPr id="2" name="image04.png"/>
              <a:graphic>
                <a:graphicData uri="http://schemas.openxmlformats.org/drawingml/2006/picture">
                  <pic:pic>
                    <pic:nvPicPr>
                      <pic:cNvPr id="0" name="image0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646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kocham Was mordeczki i życzę powodzenia &lt;3 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GRUPA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będą się przecinać ponieważ każdy punkt przestrzeni leży na innej trajektorii</w:t>
      </w:r>
      <w:r w:rsidDel="00000000" w:rsidR="00000000" w:rsidRPr="00000000">
        <w:rPr>
          <w:rtl w:val="0"/>
        </w:rPr>
        <w:t xml:space="preserve">(Odpowiedź czemplik z dzisiaj 18.55 Dla deterministycznych warunków się nie przetną, żeby było możliwe przecięcie trzeba by wprowadzić element losowości)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Podstawowym członem przyspieszającym fazę jest Człon forsujący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Doskonałe mieszanie polega na tym, że w całej objętości danego modelu będą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panowały te same warunki. Zmiany zachodzą w tym samym czasie w całym obiekcie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Korzystają z danych wcześniejszych wyliczonych wcześniej innymi metodami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Zasada Pareto(80/20) oznacza że 80% zasobów jest gromadzonych w 20% obiektów. np. 80% pieniędzy na świecie posiada 20% ludzi. 80% testu to 20% wiedzy.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GRUPA 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Układ stabilny globalnie oznacza że jest on stabilny dla wszystkich warunków początkowych.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Podstawowym członem opóźniającym fazę jest człon inercyjny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Równanie Van der pola opisuje proces oscylacji. Dany obiekt będzie dążył do pożądanej amplitudy.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Należy znaleźć 2 punkty równowagi, gdyż obiekt liniowy spełnia zasadę superpozycji i ma tylko jeden punkt równowagi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ns w:author="Martin Simon" w:id="1" w:date="2017-01-26T07:43:59Z"/>
        </w:rPr>
      </w:pPr>
      <w:r w:rsidDel="00000000" w:rsidR="00000000" w:rsidRPr="00000000">
        <w:rPr>
          <w:rtl w:val="0"/>
        </w:rPr>
        <w:t xml:space="preserve">Matematyk powie że szansa na wypadnięcie reszki jest taka sama jak na wypadnięcie orła, racjonalny człowiek powie że moneta jest oszukana i wypadnie orzeł</w:t>
      </w:r>
      <w:ins w:author="Martin Simon" w:id="1" w:date="2017-01-26T07:43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1"/>
        <w:rPr/>
        <w:pPrChange w:author="Martin Simon" w:id="0" w:date="2017-01-26T07:43:59Z">
          <w:pPr>
            <w:numPr>
              <w:ilvl w:val="0"/>
              <w:numId w:val="6"/>
            </w:numPr>
            <w:ind w:left="720" w:hanging="360"/>
            <w:contextualSpacing w:val="1"/>
          </w:pPr>
        </w:pPrChange>
      </w:pPr>
      <w:ins w:author="Martin Simon" w:id="1" w:date="2017-01-26T07:43:59Z">
        <w:r w:rsidDel="00000000" w:rsidR="00000000" w:rsidRPr="00000000">
          <w:rPr>
            <w:b w:val="1"/>
            <w:rtl w:val="0"/>
            <w:rPrChange w:author="Martin Simon" w:id="2" w:date="2017-01-26T07:44:07Z">
              <w:rPr/>
            </w:rPrChange>
          </w:rPr>
          <w:t xml:space="preserve">EDIT: w nieskończenie długiej próbie każdy ciąg O, R, każda jego długość może się pojawić</w:t>
          <w:br w:type="textWrapping"/>
          <w:t xml:space="preserve">POSADŹ MAŁPĘ PRZED KOMPUTEREM A Z PRZYPADKOWO WCISKANYCH PRZEZ NIĄ ZNAKÓW POWSTANIE POWIEŚĆ - oczywiście w nieskończonym czasie.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GRUPA 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Jeżeli układ jest stabilny w sensie BIBO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Potrzebujemy 3 integratory, muszą mieć one warunki początkowe stanu równowagi (pochodne od zera)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Nie może, ponieważ wymiana powietrza jest jednostronna.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Sygnałem wyjściowym będzie sygnał y’(t).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Dobrze skonstruowana hipoteza powinna być tak sformułowana aby była możliwość jej obalenia.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Co twierdził William Ockham o modelach?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“Jeśli szukamy prawdy musimy się skupić na najprostszym rozwiązaniu, jeśli tworzymy model, niech będzie jak najprostszy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. Dodatkowo nie możemy pominąć najważniejszych informacji na temat modelu.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Jak interpretować równania różnicowe w przestrzeni stanów?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Równanie różniczkowe generuje pole wektorowe w każdym pu</w:t>
      </w:r>
      <w:r w:rsidDel="00000000" w:rsidR="00000000" w:rsidRPr="00000000">
        <w:rPr>
          <w:rtl w:val="0"/>
        </w:rPr>
        <w:t xml:space="preserve">nkcie</w:t>
      </w:r>
      <w:r w:rsidDel="00000000" w:rsidR="00000000" w:rsidRPr="00000000">
        <w:rPr>
          <w:rtl w:val="0"/>
        </w:rPr>
        <w:t xml:space="preserve"> przestrzeni stanu.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Rozwiązanie równania różniczkowego jest linia, która łączy stany z utrzymaniem reguły.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Jaki proces opisuje równanie Van der Pola?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Równanie Va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der pola opisuje proces oscylacji. Dany obiekt będzie dążył do pożądanej amplitudy.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Dlaczego przy obróbce sygnałów unikamy różniczkowania?</w:t>
      </w:r>
    </w:p>
    <w:p w:rsidR="00000000" w:rsidDel="00000000" w:rsidP="00000000" w:rsidRDefault="00000000" w:rsidRPr="00000000">
      <w:pPr>
        <w:contextualSpacing w:val="0"/>
        <w:rPr>
          <w:ins w:author="Martin Simon" w:id="5" w:date="2017-01-26T07:26:10Z"/>
        </w:rPr>
      </w:pPr>
      <w:r w:rsidDel="00000000" w:rsidR="00000000" w:rsidRPr="00000000">
        <w:rPr>
          <w:i w:val="1"/>
          <w:rtl w:val="0"/>
        </w:rPr>
        <w:t xml:space="preserve">Aby nie powstały delty Diraca.</w:t>
      </w:r>
      <w:ins w:author="Martin Simon" w:id="5" w:date="2017-01-26T07:26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Martin Simon" w:id="5" w:date="2017-01-26T07:26:10Z"/>
        </w:rPr>
      </w:pPr>
      <w:ins w:author="Martin Simon" w:id="5" w:date="2017-01-26T07:26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ind w:left="0" w:firstLine="0"/>
        <w:contextualSpacing w:val="0"/>
        <w:rPr>
          <w:ins w:author="Martin Simon" w:id="7" w:date="2017-01-26T08:44:34Z"/>
        </w:rPr>
      </w:pPr>
      <w:ins w:author="Martin Simon" w:id="7" w:date="2017-01-26T08:44:34Z">
        <w:r w:rsidDel="00000000" w:rsidR="00000000" w:rsidRPr="00000000">
          <w:rPr>
            <w:b w:val="1"/>
            <w:rtl w:val="0"/>
            <w:rPrChange w:author="Martin Simon" w:id="6" w:date="2017-01-26T07:26:10Z">
              <w:rPr>
                <w:i w:val="1"/>
              </w:rPr>
            </w:rPrChange>
          </w:rPr>
          <w:t xml:space="preserve">      </w:t>
        </w:r>
        <w:r w:rsidDel="00000000" w:rsidR="00000000" w:rsidRPr="00000000">
          <w:rPr>
            <w:b w:val="1"/>
            <w:rtl w:val="0"/>
            <w:rPrChange w:author="Martin Simon" w:id="6" w:date="2017-01-26T07:26:10Z">
              <w:rPr>
                <w:i w:val="1"/>
              </w:rPr>
            </w:rPrChange>
          </w:rPr>
          <w:t xml:space="preserve">5. Narysuj odpowiedź 1/(s+1) na skok 3x1</w:t>
        </w:r>
      </w:ins>
      <w:ins w:author="Kappa Seven" w:id="8" w:date="2017-01-26T08:20:46Z">
        <w:r w:rsidDel="00000000" w:rsidR="00000000" w:rsidRPr="00000000">
          <w:rPr>
            <w:b w:val="1"/>
            <w:rtl w:val="0"/>
            <w:rPrChange w:author="Martin Simon" w:id="6" w:date="2017-01-26T07:26:10Z">
              <w:rPr>
                <w:i w:val="1"/>
              </w:rPr>
            </w:rPrChange>
          </w:rPr>
          <w:t xml:space="preserve">(t)</w:t>
        </w:r>
      </w:ins>
      <w:ins w:author="Martin Simon" w:id="7" w:date="2017-01-26T08:44:34Z"/>
      <w:ins w:author="Dejw Mo" w:id="9" w:date="2017-01-26T08:05:46Z">
        <w:r w:rsidDel="00000000" w:rsidR="00000000" w:rsidRPr="00000000">
          <w:rPr>
            <w:b w:val="1"/>
            <w:rtl w:val="0"/>
            <w:rPrChange w:author="Martin Simon" w:id="6" w:date="2017-01-26T07:26:10Z">
              <w:rPr>
                <w:i w:val="1"/>
              </w:rPr>
            </w:rPrChange>
          </w:rPr>
          <w:br w:type="textWrapping"/>
        </w:r>
        <w:r w:rsidDel="00000000" w:rsidR="00000000" w:rsidRPr="00000000">
          <w:drawing>
            <wp:inline distB="114300" distT="114300" distL="114300" distR="114300">
              <wp:extent cx="5731200" cy="3441700"/>
              <wp:effectExtent b="0" l="0" r="0" t="0"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441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ins w:author="Martin Simon" w:id="7" w:date="2017-01-26T08:44:34Z">
        <w:del w:author="Dejw Mo" w:id="10" w:date="2017-01-26T08:07:3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>
      <w:pPr>
        <w:ind w:left="0" w:firstLine="0"/>
        <w:contextualSpacing w:val="0"/>
        <w:rPr>
          <w:ins w:author="Dejw Mo" w:id="10" w:date="2017-01-26T08:07:32Z"/>
        </w:rPr>
      </w:pPr>
      <w:ins w:author="Dejw Mo" w:id="10" w:date="2017-01-26T08:07:32Z">
        <w:del w:author="Dejw Mo" w:id="10" w:date="2017-01-26T08:07:3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>
      <w:pPr>
        <w:ind w:left="0" w:firstLine="0"/>
        <w:contextualSpacing w:val="0"/>
        <w:rPr>
          <w:ins w:author="Dejw Mo" w:id="10" w:date="2017-01-26T08:07:32Z"/>
        </w:rPr>
      </w:pPr>
      <w:ins w:author="Dejw Mo" w:id="10" w:date="2017-01-26T08:07:32Z">
        <w:del w:author="Dejw Mo" w:id="10" w:date="2017-01-26T08:07:3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>
      <w:pPr>
        <w:ind w:left="0" w:firstLine="0"/>
        <w:contextualSpacing w:val="0"/>
        <w:rPr>
          <w:del w:author="Dejw Mo" w:id="10" w:date="2017-01-26T08:07:32Z"/>
        </w:rPr>
        <w:pPrChange w:author="Dejw Mo" w:id="0" w:date="2017-01-26T08:07:32Z">
          <w:pPr>
            <w:contextualSpacing w:val="0"/>
          </w:pPr>
        </w:pPrChange>
      </w:pPr>
      <w:del w:author="Dejw Mo" w:id="10" w:date="2017-01-26T08:07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Dejw Mo" w:id="10" w:date="2017-01-26T08:07:32Z"/>
        </w:rPr>
      </w:pPr>
      <w:del w:author="Dejw Mo" w:id="10" w:date="2017-01-26T08:07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O co chodziło w falsyfikacji hipotez?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Dobrze skonstruowana hipoteza powinna być tak sformułowana aby była możliwość jej obalenia/podważenia.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Jaka jest jakościowa różnica między układami liniowymi i nieliniowymi?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Układy liniowe mają tylko jeden punkt równowagi, układy nieliniowe mogą mieć wiele punktów równowagi. Dodatkowo układ liniowy jest przybliżeniem układu nieliniowego w pewnym punkcie jego pracy.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Czym z perspektywy inżyniera różni się wartość 4,2 od 4,200?</w:t>
      </w:r>
    </w:p>
    <w:p w:rsidR="00000000" w:rsidDel="00000000" w:rsidP="00000000" w:rsidRDefault="00000000" w:rsidRPr="00000000">
      <w:pPr>
        <w:contextualSpacing w:val="0"/>
        <w:rPr>
          <w:ins w:author="Martin Simon" w:id="12" w:date="2017-01-26T06:52:19Z"/>
        </w:rPr>
      </w:pPr>
      <w:r w:rsidDel="00000000" w:rsidR="00000000" w:rsidRPr="00000000">
        <w:rPr>
          <w:i w:val="1"/>
          <w:rtl w:val="0"/>
        </w:rPr>
        <w:t xml:space="preserve">Z perspektywy inżyniera różnią się dokładnością. w pierwszym przypadku po dwójce mogą występować cyfry mniejsze od 5 a kolejno losowo. W drugim przypadku jest pewność że na 3 i 4 miejscu stoi 0.</w:t>
      </w:r>
      <w:ins w:author="Martin Simon" w:id="12" w:date="2017-01-26T06:52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</w:pPr>
      <w:ins w:author="Martin Simon" w:id="12" w:date="2017-01-26T06:52:19Z">
        <w:r w:rsidDel="00000000" w:rsidR="00000000" w:rsidRPr="00000000">
          <w:rPr>
            <w:i w:val="1"/>
            <w:rtl w:val="0"/>
          </w:rPr>
          <w:t xml:space="preserve">W pierwszym przypadku popełniany błąd [0.2/4.2] poniżej 5%, w drugim 0.5 promila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Z jakich informacji korzystają niesamostartujące metody całkowania numerycznego?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Korzystają z wyliczonych wcześniej przez inne metody wartości.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ns w:author="Martin Simon" w:id="13" w:date="2017-01-26T07:09:02Z"/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r w:rsidDel="00000000" w:rsidR="00000000" w:rsidRPr="00000000">
        <w:rPr>
          <w:b w:val="1"/>
          <w:rtl w:val="0"/>
        </w:rPr>
        <w:t xml:space="preserve">Naszkicuj trajektorie fazowe (osie y, y’) równania:</w:t>
      </w:r>
      <m:oMath>
        <m:r>
          <w:rPr>
            <w:b w:val="1"/>
          </w:rPr>
          <m:t xml:space="preserve">y’’+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ϖ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y = 0</m:t>
        </m:r>
      </m:oMath>
      <w:ins w:author="Martin Simon" w:id="13" w:date="2017-01-26T07:09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  <w:pPrChange w:author="Martin Simon" w:id="0" w:date="2017-01-26T07:26:46Z">
          <w:pPr>
            <w:numPr>
              <w:ilvl w:val="0"/>
              <w:numId w:val="7"/>
            </w:numPr>
            <w:ind w:left="720" w:hanging="360"/>
            <w:contextualSpacing w:val="1"/>
          </w:pPr>
        </w:pPrChange>
      </w:pPr>
      <w:ins w:author="Martin Simon" w:id="13" w:date="2017-01-26T07:09:02Z">
        <w:r w:rsidDel="00000000" w:rsidR="00000000" w:rsidRPr="00000000">
          <w:rPr>
            <w:rtl w:val="0"/>
            <w:rPrChange w:author="Martin Simon" w:id="14" w:date="2017-01-26T07:09:09Z">
              <w:rPr>
                <w:b w:val="1"/>
              </w:rPr>
            </w:rPrChange>
          </w:rPr>
          <w:t xml:space="preserve">Rozwiązanie jest trywialne dlatego podaję tylko kod </w:t>
        </w:r>
        <w:r w:rsidDel="00000000" w:rsidR="00000000" w:rsidRPr="00000000">
          <w:rPr>
            <w:rtl w:val="0"/>
            <w:rPrChange w:author="Martin Simon" w:id="14" w:date="2017-01-26T07:09:09Z">
              <w:rPr>
                <w:b w:val="1"/>
              </w:rPr>
            </w:rPrChange>
          </w:rPr>
          <w:t xml:space="preserve">jakby ktoś chciał rysować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ins w:author="Dejw Mo" w:id="15" w:date="2017-01-26T08:13:38Z">
        <w:r w:rsidDel="00000000" w:rsidR="00000000" w:rsidRPr="00000000">
          <w:drawing>
            <wp:inline distB="114300" distT="114300" distL="114300" distR="114300">
              <wp:extent cx="5731200" cy="2120900"/>
              <wp:effectExtent b="0" l="0" r="0" t="0"/>
              <wp:docPr id="4" name="image06.png"/>
              <a:graphic>
                <a:graphicData uri="http://schemas.openxmlformats.org/drawingml/2006/picture">
                  <pic:pic>
                    <pic:nvPicPr>
                      <pic:cNvPr id="0" name="image0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120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b w:val="1"/>
            <w:rtl w:val="0"/>
          </w:rPr>
          <w:br w:type="textWrapping"/>
          <w:t xml:space="preserve">Radze zwrocic uwage na roznice miedzy osia x a y :) (podzialka)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x=-pi:0.01:pi;</w:t>
        </w:r>
      </w:ins>
    </w:p>
    <w:p w:rsidR="00000000" w:rsidDel="00000000" w:rsidP="00000000" w:rsidRDefault="00000000" w:rsidRPr="00000000">
      <w:pPr>
        <w:contextualSpacing w:val="0"/>
        <w:rPr>
          <w:ins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y=sin(x)+cos(x);</w:t>
        </w:r>
      </w:ins>
    </w:p>
    <w:p w:rsidR="00000000" w:rsidDel="00000000" w:rsidP="00000000" w:rsidRDefault="00000000" w:rsidRPr="00000000">
      <w:pPr>
        <w:contextualSpacing w:val="0"/>
        <w:rPr>
          <w:ins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dy=diff(y);</w:t>
        </w:r>
      </w:ins>
    </w:p>
    <w:p w:rsidR="00000000" w:rsidDel="00000000" w:rsidP="00000000" w:rsidRDefault="00000000" w:rsidRPr="00000000">
      <w:pPr>
        <w:contextualSpacing w:val="0"/>
        <w:rPr>
          <w:ins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plot(y(1:length(y)-1),dy)</w:t>
        </w:r>
      </w:ins>
    </w:p>
    <w:p w:rsidR="00000000" w:rsidDel="00000000" w:rsidP="00000000" w:rsidRDefault="00000000" w:rsidRPr="00000000">
      <w:pPr>
        <w:contextualSpacing w:val="0"/>
        <w:rPr>
          <w:ins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hold on</w:t>
        </w:r>
      </w:ins>
    </w:p>
    <w:p w:rsidR="00000000" w:rsidDel="00000000" w:rsidP="00000000" w:rsidRDefault="00000000" w:rsidRPr="00000000">
      <w:pPr>
        <w:contextualSpacing w:val="0"/>
        <w:rPr>
          <w:ins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yy=sin(2*x)+cos(2*x);</w:t>
        </w:r>
      </w:ins>
    </w:p>
    <w:p w:rsidR="00000000" w:rsidDel="00000000" w:rsidP="00000000" w:rsidRDefault="00000000" w:rsidRPr="00000000">
      <w:pPr>
        <w:contextualSpacing w:val="0"/>
        <w:rPr>
          <w:ins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dy=diff(yy);</w:t>
        </w:r>
      </w:ins>
    </w:p>
    <w:p w:rsidR="00000000" w:rsidDel="00000000" w:rsidP="00000000" w:rsidRDefault="00000000" w:rsidRPr="00000000">
      <w:pPr>
        <w:contextualSpacing w:val="0"/>
        <w:rPr>
          <w:del w:author="Martin Simon" w:id="16" w:date="2017-01-26T07:12:49Z"/>
        </w:rPr>
      </w:pPr>
      <w:ins w:author="Martin Simon" w:id="16" w:date="2017-01-26T07:12:49Z">
        <w:r w:rsidDel="00000000" w:rsidR="00000000" w:rsidRPr="00000000">
          <w:rPr>
            <w:b w:val="1"/>
            <w:rtl w:val="0"/>
            <w:rPrChange w:author="Martin Simon" w:id="17" w:date="2017-01-26T07:12:49Z">
              <w:rPr>
                <w:b w:val="1"/>
              </w:rPr>
            </w:rPrChange>
          </w:rPr>
          <w:t xml:space="preserve">plot(yy(1:length(yy)-1),dy,'r')</w:t>
        </w:r>
      </w:ins>
      <w:del w:author="Martin Simon" w:id="16" w:date="2017-01-26T07:12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Martin Simon" w:id="16" w:date="2017-01-26T07:12:49Z"/>
        </w:rPr>
      </w:pPr>
      <w:del w:author="Martin Simon" w:id="16" w:date="2017-01-26T07:12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Martin Simon" w:id="16" w:date="2017-01-26T07:12:49Z"/>
        </w:rPr>
      </w:pPr>
      <w:del w:author="Martin Simon" w:id="16" w:date="2017-01-26T07:12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Martin Simon" w:id="16" w:date="2017-01-26T07:12:49Z"/>
        </w:rPr>
      </w:pPr>
      <w:del w:author="Martin Simon" w:id="16" w:date="2017-01-26T07:12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Martin Simon" w:id="16" w:date="2017-01-26T07:12:49Z"/>
        </w:rPr>
      </w:pPr>
      <w:del w:author="Martin Simon" w:id="16" w:date="2017-01-26T07:12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Dejw Mo" w:id="18" w:date="2017-01-26T08:13:47Z"/>
        </w:rPr>
      </w:pPr>
      <w:del w:author="Dejw Mo" w:id="18" w:date="2017-01-26T08:13:4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Dejw Mo" w:id="18" w:date="2017-01-26T08:13:47Z"/>
        </w:rPr>
      </w:pPr>
      <w:del w:author="Dejw Mo" w:id="18" w:date="2017-01-26T08:13:4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  <w:rPr>
          <w:del w:author="Martin Simon" w:id="19" w:date="2017-01-26T07:53:11Z"/>
        </w:rPr>
      </w:pPr>
      <w:del w:author="Martin Simon" w:id="19" w:date="2017-01-26T07:53:1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unikamy różniczkowania wymuszenia?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Unikamy różniczkowania wymuszenia gdyż różniczka ze skoku jednostkowego to delta diraca, która nie ma fizycznej realizacji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 wpływają równania różniczkowe na przestrzeń stanów?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Równanie różniczkowe generuje pole wektorowe w każdym punkcie przestrzeni stanu.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Narysuj wykres 1/Ts+1 dla warunków początkowych 1 0 -1</w:t>
      </w:r>
      <w:ins w:author="Martin Simon" w:id="20" w:date="2017-01-26T07:54:09Z">
        <w:r w:rsidDel="00000000" w:rsidR="00000000" w:rsidRPr="00000000">
          <w:drawing>
            <wp:anchor allowOverlap="1" behindDoc="0" distB="114300" distT="114300" distL="114300" distR="114300" hidden="0" layoutInCell="0" locked="0" relativeHeight="0" simplePos="0">
              <wp:simplePos x="0" y="0"/>
              <wp:positionH relativeFrom="margin">
                <wp:posOffset>723900</wp:posOffset>
              </wp:positionH>
              <wp:positionV relativeFrom="paragraph">
                <wp:posOffset>228600</wp:posOffset>
              </wp:positionV>
              <wp:extent cx="3173465" cy="2319338"/>
              <wp:effectExtent b="0" l="0" r="0" t="0"/>
              <wp:wrapSquare wrapText="bothSides" distB="114300" distT="114300" distL="114300" distR="114300"/>
              <wp:docPr id="6" name="image09.png"/>
              <a:graphic>
                <a:graphicData uri="http://schemas.openxmlformats.org/drawingml/2006/picture">
                  <pic:pic>
                    <pic:nvPicPr>
                      <pic:cNvPr id="0" name="image09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3465" cy="23193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  <w:ins w:author="Dejw Mo" w:id="21" w:date="2017-01-26T08:16:51Z">
        <w:r w:rsidDel="00000000" w:rsidR="00000000" w:rsidRPr="00000000">
          <w:drawing>
            <wp:anchor allowOverlap="1" behindDoc="0" distB="114300" distT="114300" distL="114300" distR="114300" hidden="0" layoutInCell="0" locked="0" relativeHeight="0" simplePos="0">
              <wp:simplePos x="0" y="0"/>
              <wp:positionH relativeFrom="margin">
                <wp:posOffset>142875</wp:posOffset>
              </wp:positionH>
              <wp:positionV relativeFrom="paragraph">
                <wp:posOffset>133350</wp:posOffset>
              </wp:positionV>
              <wp:extent cx="4352925" cy="3181350"/>
              <wp:effectExtent b="0" l="0" r="0" t="0"/>
              <wp:wrapSquare wrapText="bothSides" distB="114300" distT="114300" distL="114300" distR="114300"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2925" cy="318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  <w:ins w:author="Grzegorz Ludwa" w:id="22" w:date="2017-01-26T07:58:57Z">
        <w:r w:rsidDel="00000000" w:rsidR="00000000" w:rsidRPr="00000000">
          <w:drawing>
            <wp:anchor allowOverlap="1" behindDoc="0" distB="114300" distT="114300" distL="114300" distR="114300" hidden="0" layoutInCell="0" locked="0" relativeHeight="0" simplePos="0">
              <wp:simplePos x="0" y="0"/>
              <wp:positionH relativeFrom="margin">
                <wp:posOffset>752475</wp:posOffset>
              </wp:positionH>
              <wp:positionV relativeFrom="paragraph">
                <wp:posOffset>161925</wp:posOffset>
              </wp:positionV>
              <wp:extent cx="4352925" cy="3181350"/>
              <wp:effectExtent b="0" l="0" r="0" t="0"/>
              <wp:wrapSquare wrapText="bothSides" distB="114300" distT="114300" distL="114300" distR="114300"/>
              <wp:docPr id="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2925" cy="318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>
      <w:pPr>
        <w:contextualSpacing w:val="0"/>
        <w:rPr>
          <w:ins w:author="Martin Simon" w:id="23" w:date="2017-01-26T07:54:16Z"/>
        </w:rPr>
      </w:pPr>
      <w:ins w:author="Martin Simon" w:id="23" w:date="2017-01-26T07:54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Martin Simon" w:id="23" w:date="2017-01-26T07:54:16Z"/>
        </w:rPr>
      </w:pPr>
      <w:ins w:author="Martin Simon" w:id="23" w:date="2017-01-26T07:54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Martin Simon" w:id="23" w:date="2017-01-26T07:54:16Z"/>
        </w:rPr>
      </w:pPr>
      <w:ins w:author="Martin Simon" w:id="23" w:date="2017-01-26T07:54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Martin Simon" w:id="23" w:date="2017-01-26T07:54:16Z"/>
        </w:rPr>
      </w:pPr>
      <w:ins w:author="Martin Simon" w:id="23" w:date="2017-01-26T07:54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del w:author="Martin Simon" w:id="20" w:date="2017-01-26T07:54:09Z">
        <w:r w:rsidDel="00000000" w:rsidR="00000000" w:rsidRPr="00000000">
          <w:drawing>
            <wp:anchor allowOverlap="1" behindDoc="0" distB="114300" distT="114300" distL="114300" distR="114300" hidden="0" layoutInCell="0" locked="0" relativeHeight="0" simplePos="0">
              <wp:simplePos x="0" y="0"/>
              <wp:positionH relativeFrom="margin">
                <wp:posOffset>495300</wp:posOffset>
              </wp:positionH>
              <wp:positionV relativeFrom="paragraph">
                <wp:posOffset>38100</wp:posOffset>
              </wp:positionV>
              <wp:extent cx="4352925" cy="3181350"/>
              <wp:effectExtent b="0" l="0" r="0" t="0"/>
              <wp:wrapSquare wrapText="bothSides" distB="114300" distT="114300" distL="114300" distR="114300"/>
              <wp:docPr id="5" name="image08.png"/>
              <a:graphic>
                <a:graphicData uri="http://schemas.openxmlformats.org/drawingml/2006/picture">
                  <pic:pic>
                    <pic:nvPicPr>
                      <pic:cNvPr id="0" name="image0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2925" cy="318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del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Szczepan Mejer" w:id="24" w:date="2017-01-26T14:06:36Z"/>
        </w:rPr>
      </w:pPr>
      <w:ins w:author="Szczepan Mejer" w:id="24" w:date="2017-01-26T14:06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ins w:author="Szczepan Mejer" w:id="24" w:date="2017-01-26T14:06:36Z">
        <w:r w:rsidDel="00000000" w:rsidR="00000000" w:rsidRPr="00000000">
          <w:br w:type="page"/>
        </w:r>
      </w:ins>
    </w:p>
    <w:p w:rsidR="00000000" w:rsidDel="00000000" w:rsidP="00000000" w:rsidRDefault="00000000" w:rsidRPr="00000000">
      <w:pPr>
        <w:contextualSpacing w:val="0"/>
        <w:rPr>
          <w:ins w:author="Szczepan Mejer" w:id="24" w:date="2017-01-26T14:06:36Z"/>
        </w:rPr>
      </w:pPr>
      <w:ins w:author="Szczepan Mejer" w:id="24" w:date="2017-01-26T14:06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Teza dotycząca brzytwy Ockhama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"Istnień nie należy mnożyć ponad potrzebę" tzn: Model powinien być jak najprostszy ,ale nie za prosty. Nie wolno pominąć istotnych właściwości układu.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Skąd wiadomo że układ jest niedeterministyczny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Kiedy nie możemy przewidzieć jego reakcji (występuje losowość odpowiedzi)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Dlaczego nie stosuje się przekształceń Taylora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Przekształcenia Taylora wymagają zbyt dużej ilości obliczeń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 należy zrobić aby zniwelować oscylacje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Zwiększyć tłumienie, a jeżeli go nie ma to dodać.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Jaką własność układów nieliniowych nie da się w żaden sposób przedstawić układem liniowym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Więcej niż jednego punktu równowagi.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jest interpretacja stałej czasowej w równaniu różniczkowym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Jest to czas po którym układ osiągnąłby stan ustalony gdyby zmiany następowały z prędkością początkową.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znasz bloki układu liniowego?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Inercyjny, forsujący, różniczkujący, całkujący, proporcjonalny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Różnica między eksploracją, a eksploatacją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Eksploracja - badanie nieznanych dziedzin lub terenów.</w:t>
        <w:br w:type="textWrapping"/>
      </w:r>
      <w:r w:rsidDel="00000000" w:rsidR="00000000" w:rsidRPr="00000000">
        <w:rPr>
          <w:i w:val="1"/>
          <w:rtl w:val="0"/>
        </w:rPr>
        <w:t xml:space="preserve">Eksploatacja -</w:t>
      </w:r>
      <w:r w:rsidDel="00000000" w:rsidR="00000000" w:rsidRPr="00000000">
        <w:rPr>
          <w:i w:val="1"/>
          <w:rtl w:val="0"/>
        </w:rPr>
        <w:t xml:space="preserve"> okres użytkowania maszyn i urządzeń od momentu ich uruchomienia do momentu całkowitego ich zużycia. Pozyskiwanie do dalszego wykorzystania złóż bogactw naturalnych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13. Co poza wymianą pokoleń i selekcją jest potrzebne do ewolucji?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i w:val="1"/>
          <w:rtl w:val="0"/>
        </w:rPr>
        <w:t xml:space="preserve">Współczesna teoria ewolucji (teoria doboru naturalnego) wyróżnia cztery zasadnicze czynniki warunkujące ten złożony proces: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1) </w:t>
      </w:r>
      <w:r w:rsidDel="00000000" w:rsidR="00000000" w:rsidRPr="00000000">
        <w:rPr>
          <w:i w:val="1"/>
          <w:u w:val="single"/>
          <w:rtl w:val="0"/>
        </w:rPr>
        <w:t xml:space="preserve">zmienność </w:t>
      </w:r>
      <w:r w:rsidDel="00000000" w:rsidR="00000000" w:rsidRPr="00000000">
        <w:rPr>
          <w:i w:val="1"/>
          <w:rtl w:val="0"/>
        </w:rPr>
        <w:t xml:space="preserve">(rekombinacyjna i mutacyjna) - podstawą zmienności populacji jest rekombinacja genów (rekombinacja genetyczna) zachodząca w czasie rozmnażania płciowego oraz nagłe zmiany zachodzące w genach lub chromosomach pod wpływem czynników środowiska (mutacje), mają charakter dziedziczny;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2) </w:t>
      </w:r>
      <w:r w:rsidDel="00000000" w:rsidR="00000000" w:rsidRPr="00000000">
        <w:rPr>
          <w:i w:val="1"/>
          <w:u w:val="single"/>
          <w:rtl w:val="0"/>
        </w:rPr>
        <w:t xml:space="preserve">selekcja</w:t>
      </w:r>
      <w:r w:rsidDel="00000000" w:rsidR="00000000" w:rsidRPr="00000000">
        <w:rPr>
          <w:i w:val="1"/>
          <w:rtl w:val="0"/>
        </w:rPr>
        <w:t xml:space="preserve"> - mutacje korzystne, zwiększające wartość adaptacyjną organizmu i dające mu większą szansę przeżycia występują u coraz większej liczby osobników populacji w kolejnych pokoleniach, dobór naturalny (naturalna selekcja) utrwala nowe cechy przystosowawcze powstałe w wyniku mutacji i wyselekcjonowane osobniki najlepiej przystosowane do istniejących warunków środowiska.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Współczesny ewolucjonizm wyróżnia trzy formy doboru naturalnego: stabilizujący - usuwający z populacji wszystkie osobniki o cechach skrajnych, różnicujący - preferujący osobniki o cechach skrajnych, a eliminujący te o cechach pośrednich, ostatecznym jego efektem jest rozpad gatunku na rasy, oraz kierunkowy - preferujący osobniki o danej wartości skrajnej cechy;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3) </w:t>
      </w:r>
      <w:r w:rsidDel="00000000" w:rsidR="00000000" w:rsidRPr="00000000">
        <w:rPr>
          <w:i w:val="1"/>
          <w:u w:val="single"/>
          <w:rtl w:val="0"/>
        </w:rPr>
        <w:t xml:space="preserve">izolacja rozrodcza </w:t>
      </w:r>
      <w:r w:rsidDel="00000000" w:rsidR="00000000" w:rsidRPr="00000000">
        <w:rPr>
          <w:i w:val="1"/>
          <w:rtl w:val="0"/>
        </w:rPr>
        <w:t xml:space="preserve">- jest niezbędnym czynnikiem prowadzącym do wyodrębnienia się nowego gatunku (specjacji), jej przyczyną może być izolacja geograficzna, ekologiczna, sezonowa, anatomiczna, genetyczna czy etologiczna;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4) </w:t>
      </w:r>
      <w:r w:rsidDel="00000000" w:rsidR="00000000" w:rsidRPr="00000000">
        <w:rPr>
          <w:i w:val="1"/>
          <w:u w:val="single"/>
          <w:rtl w:val="0"/>
        </w:rPr>
        <w:t xml:space="preserve">dryf genetyczny </w:t>
      </w:r>
      <w:r w:rsidDel="00000000" w:rsidR="00000000" w:rsidRPr="00000000">
        <w:rPr>
          <w:i w:val="1"/>
          <w:rtl w:val="0"/>
        </w:rPr>
        <w:t xml:space="preserve">- może odgrywać pewną rolę w procesie ewolucji, polega na zmianie częstości genów w populacji w związku ze zmniejszaniem się jej liczebności. Proces ten zachodzi nie pod wpływem doboru naturalnego, lecz ma charakter przypadkowy.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14. D</w:t>
      </w:r>
      <w:r w:rsidDel="00000000" w:rsidR="00000000" w:rsidRPr="00000000">
        <w:rPr>
          <w:b w:val="1"/>
          <w:rtl w:val="0"/>
        </w:rPr>
        <w:t xml:space="preserve">o jakich </w:t>
      </w:r>
      <w:r w:rsidDel="00000000" w:rsidR="00000000" w:rsidRPr="00000000">
        <w:rPr>
          <w:b w:val="1"/>
          <w:rtl w:val="0"/>
        </w:rPr>
        <w:t xml:space="preserve">problemów</w:t>
      </w:r>
      <w:r w:rsidDel="00000000" w:rsidR="00000000" w:rsidRPr="00000000">
        <w:rPr>
          <w:b w:val="1"/>
          <w:rtl w:val="0"/>
        </w:rPr>
        <w:t xml:space="preserve"> najlepiej </w:t>
      </w:r>
      <w:r w:rsidDel="00000000" w:rsidR="00000000" w:rsidRPr="00000000">
        <w:rPr>
          <w:b w:val="1"/>
          <w:rtl w:val="0"/>
        </w:rPr>
        <w:t xml:space="preserve">nadają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się</w:t>
      </w:r>
      <w:r w:rsidDel="00000000" w:rsidR="00000000" w:rsidRPr="00000000">
        <w:rPr>
          <w:b w:val="1"/>
          <w:rtl w:val="0"/>
        </w:rPr>
        <w:t xml:space="preserve"> algorytmy ewolucyjne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i w:val="1"/>
          <w:rtl w:val="0"/>
        </w:rPr>
        <w:t xml:space="preserve">Algorytm ewolucyjny przeszukuje przestrzeń alternatywnych rozwiązań problemu w celu odnalezienia rozwiązań najlepszych lub potencjalnie najlepszych. Przeszukiwanie odbywa się za pomocą mechanizmów ewolucji oraz doboru naturalnego. (W praktyce te słowa oznaczają, że wykorzystujemy ewolucję, aby poprzez krzyżowanie i mutacje stworzyć z grupy losowych zestawów danych to, co nas będzie satysfakcjonować)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Wynaleziono już wiele zastosowań algorytmów genetycznych. Spośród ciekawszych, można wymienić: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i w:val="1"/>
          <w:rtl w:val="0"/>
        </w:rPr>
        <w:t xml:space="preserve">1.</w:t>
      </w:r>
      <w:r w:rsidDel="00000000" w:rsidR="00000000" w:rsidRPr="00000000">
        <w:rPr>
          <w:i w:val="1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Obliczanie ekstremów funkcji.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i w:val="1"/>
          <w:rtl w:val="0"/>
        </w:rPr>
        <w:t xml:space="preserve">2.</w:t>
      </w:r>
      <w:r w:rsidDel="00000000" w:rsidR="00000000" w:rsidRPr="00000000">
        <w:rPr>
          <w:i w:val="1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Rozwiązywanie problemów zbyt skomplikowanych do rozwiązania tradycyjnymi metodami, jeśli nie interesuje nas absolutnie optymalne rozwiązanie (np. problem komiwojażera).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i w:val="1"/>
          <w:rtl w:val="0"/>
        </w:rPr>
        <w:t xml:space="preserve">3.</w:t>
      </w:r>
      <w:r w:rsidDel="00000000" w:rsidR="00000000" w:rsidRPr="00000000">
        <w:rPr>
          <w:i w:val="1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Automatyczne generowanie wyrażeń matematycznych lub programów komputerowych rozwiązujących określony problem.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i w:val="1"/>
          <w:rtl w:val="0"/>
        </w:rPr>
        <w:t xml:space="preserve">4.</w:t>
      </w:r>
      <w:r w:rsidDel="00000000" w:rsidR="00000000" w:rsidRPr="00000000">
        <w:rPr>
          <w:i w:val="1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Problemy, w których do końca sami nie wiemy, co konkretnie pragniemy uzyskać, lecz posiadamy jedynie pewne kryteria (np. projektowanie, planowanie).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Znane są przypadki wykorzystania algorytmów ewolucyjnych do projektowania kształtu komory silnika odrzutowego czy anteny o odpowiednich właściwościach.</w:t>
      </w:r>
    </w:p>
    <w:p w:rsidR="00000000" w:rsidDel="00000000" w:rsidP="00000000" w:rsidRDefault="00000000" w:rsidRPr="00000000">
      <w:pPr>
        <w:contextualSpacing w:val="0"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15. N</w:t>
      </w:r>
      <w:r w:rsidDel="00000000" w:rsidR="00000000" w:rsidRPr="00000000">
        <w:rPr>
          <w:b w:val="1"/>
          <w:rtl w:val="0"/>
        </w:rPr>
        <w:t xml:space="preserve">arysować portret fazowy wahadła silnie tłumionego (warunki pocz. podane)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16. Jaka jest największa zaleta systemów analogowych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Przetwarzanie analogowe nadaje się do realizacji stałych, niezmiennych funkcji. Są prostsze,  tańsze i szybsze od cyfrowych (nie wymagają czasu na przetwarzanie A/C a także na realizację niezbędnych operacji w procesorze sygnałowym lub komputerze)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17. Co to jest charakterystyka statyczna?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i w:val="1"/>
          <w:rtl w:val="0"/>
        </w:rPr>
        <w:t xml:space="preserve">ależność między sygnałem wyjściowym y, a sygnałem wejściowym x w stanie ustalonym. Nie jest zależny od czasu.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 jaki sposób najszybciej ma działać maszyna równoległa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 jaki sposób doświadczalnie sprawdzić czy układ jest stabilny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Narysować odpowiedź na wymuszenie skokowe dla układu całkującego z inercją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Podać prawdy dotyczące postulatów Pooplera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Zdaniem Poppera uczciwie naukowe teorie społeczne i ekonomiczne muszą się opierać                                                  na następujących kryteriach: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opierają się na obiektywnych, mierzalnych danych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muszą być tak sformułowane, aby dać się falsyfikować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nie mogą twierdzić, że są w stanie przewidzieć bardzo długofalowe kierunki zmian (np. w okresie dłuższym niż 50-100 lat), mogą co najwyżej przewidywać krótkotrwałe trendy lub być skonstruowane na zasadzie: "Jeśli zrobimy A to prawdopodobnie osiągniemy skutek B".</w:t>
      </w:r>
    </w:p>
    <w:p w:rsidR="00000000" w:rsidDel="00000000" w:rsidP="00000000" w:rsidRDefault="00000000" w:rsidRPr="00000000">
      <w:pPr>
        <w:ind w:left="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Czym jest układ inercyjny i co to oznacza?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2. Narysuj wykres wahadła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3. Jaki warunek musi być spełniony by epidemia mogła przetrwać?</w:t>
      </w:r>
    </w:p>
    <w:p w:rsidR="00000000" w:rsidDel="00000000" w:rsidP="00000000" w:rsidRDefault="00000000" w:rsidRPr="00000000">
      <w:pPr>
        <w:ind w:left="0" w:firstLine="0"/>
        <w:contextualSpacing w:val="0"/>
      </w:pPr>
      <w:commentRangeStart w:id="2"/>
      <w:commentRangeStart w:id="3"/>
      <w:commentRangeStart w:id="4"/>
      <w:r w:rsidDel="00000000" w:rsidR="00000000" w:rsidRPr="00000000">
        <w:rPr>
          <w:i w:val="1"/>
          <w:rtl w:val="0"/>
        </w:rPr>
        <w:t xml:space="preserve">Aby epidemia mogła przetrwać wirus musi ewoluować aby organizmy się na niego nie uodporniły oraz nie może zabraknąć żywicieli (tak mi się przynajmniej wydaje)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amil Tarczewski" w:id="0" w:date="2017-01-26T06:18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skrócenia</w:t>
      </w:r>
    </w:p>
  </w:comment>
  <w:comment w:author="Kamil Tarczewski" w:id="2" w:date="2017-01-26T06:3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Coś słabawa ta odpowiedź - co miałoby to wnieść odnosząc się do MUDu?</w:t>
      </w:r>
    </w:p>
  </w:comment>
  <w:comment w:author="Jakub Woszczyna" w:id="3" w:date="2017-01-26T06:37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nie ja pisałem, ale takie były odpowiedzi w opracowaniach. Galar chyba dość często daje nieMUDowe pytania. Jakbyś do Mudu odniósł model życia indyka? xd</w:t>
      </w:r>
    </w:p>
  </w:comment>
  <w:comment w:author="Jakub Woszczyna" w:id="4" w:date="2017-01-26T06:3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 samo z tą ewolucją :/</w:t>
      </w:r>
    </w:p>
  </w:comment>
  <w:comment w:author="Kamil Tarczewski" w:id="1" w:date="2017-01-26T06:20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skrócenia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09.png"/><Relationship Id="rId13" Type="http://schemas.openxmlformats.org/officeDocument/2006/relationships/image" Target="media/image08.png"/><Relationship Id="rId12" Type="http://schemas.openxmlformats.org/officeDocument/2006/relationships/image" Target="media/image11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6.png"/><Relationship Id="rId5" Type="http://schemas.openxmlformats.org/officeDocument/2006/relationships/styles" Target="styles.xml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3.png"/></Relationships>
</file>